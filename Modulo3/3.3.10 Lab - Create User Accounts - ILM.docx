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07214" w14:textId="77777777" w:rsidR="004D36D7" w:rsidRPr="00FD4A68" w:rsidRDefault="00730E81" w:rsidP="00B47940">
      <w:pPr>
        <w:pStyle w:val="Ttulo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FE424D2CDDE5442A94978CBD7C11238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0C353C">
            <w:t>Práctica de laboratorio: Crear cuentas de usuario</w:t>
          </w:r>
        </w:sdtContent>
      </w:sdt>
      <w:r w:rsidR="000C353C">
        <w:rPr>
          <w:rStyle w:val="LabTitleInstVersred"/>
        </w:rPr>
        <w:t xml:space="preserve"> (versión para el instructor)</w:t>
      </w:r>
    </w:p>
    <w:p w14:paraId="2005438E" w14:textId="77777777" w:rsidR="00D778DF" w:rsidRPr="009A1CF4" w:rsidRDefault="00D778DF" w:rsidP="00D778DF">
      <w:pPr>
        <w:pStyle w:val="InstNoteRed"/>
      </w:pPr>
      <w:r>
        <w:rPr>
          <w:b/>
        </w:rPr>
        <w:t>Nota para el instructor</w:t>
      </w:r>
      <w:r w:rsidRPr="001C05A1">
        <w:t>: Los elementos con color de fuente rojo o resaltados en gris indican texto que aparece solo en la copia del instructor.</w:t>
      </w:r>
    </w:p>
    <w:p w14:paraId="04FD73B5" w14:textId="77777777" w:rsidR="00D778DF" w:rsidRPr="00E70096" w:rsidRDefault="00DE2F3E" w:rsidP="00D452F4">
      <w:pPr>
        <w:pStyle w:val="Ttulo1"/>
      </w:pPr>
      <w:r>
        <w:t>Introducción</w:t>
      </w:r>
    </w:p>
    <w:p w14:paraId="0A4CA76C" w14:textId="77777777" w:rsidR="00DE2F3E" w:rsidRDefault="00DE2F3E" w:rsidP="00DE2F3E">
      <w:pPr>
        <w:pStyle w:val="BodyTextL25"/>
      </w:pPr>
      <w:r>
        <w:t>En esta práctica de laboratorio crearán y modificarán cuentas de usuario en Windows.</w:t>
      </w:r>
    </w:p>
    <w:p w14:paraId="39BF8458" w14:textId="77777777" w:rsidR="00DE2F3E" w:rsidRDefault="00DE2F3E" w:rsidP="00DE2F3E">
      <w:pPr>
        <w:pStyle w:val="BodyTextL25Bold"/>
      </w:pPr>
      <w:r>
        <w:t>Parte 1: Crear una cuenta de usuario local nueva</w:t>
      </w:r>
    </w:p>
    <w:p w14:paraId="034500F5" w14:textId="77777777" w:rsidR="00DE2F3E" w:rsidRDefault="00DE2F3E" w:rsidP="00DE2F3E">
      <w:pPr>
        <w:pStyle w:val="BodyTextL25Bold"/>
      </w:pPr>
      <w:r>
        <w:t>Parte 2: Revisar propiedades de cuentas de usuario</w:t>
      </w:r>
    </w:p>
    <w:p w14:paraId="09427A71" w14:textId="77777777" w:rsidR="00DE2F3E" w:rsidRPr="00352494" w:rsidRDefault="00DE2F3E" w:rsidP="00DE2F3E">
      <w:pPr>
        <w:pStyle w:val="BodyTextL25Bold"/>
      </w:pPr>
      <w:r>
        <w:t>Parte 3: Modificar cuentas de usuario locales</w:t>
      </w:r>
    </w:p>
    <w:p w14:paraId="566006CF" w14:textId="77777777" w:rsidR="00D778DF" w:rsidRPr="00E70096" w:rsidRDefault="00D778DF" w:rsidP="00D452F4">
      <w:pPr>
        <w:pStyle w:val="Ttulo1"/>
      </w:pPr>
      <w:r>
        <w:t>Recursos necesarios</w:t>
      </w:r>
    </w:p>
    <w:p w14:paraId="058991AD" w14:textId="77777777" w:rsidR="00DE2F3E" w:rsidRPr="00352494" w:rsidRDefault="00DE2F3E" w:rsidP="00DE2F3E">
      <w:pPr>
        <w:pStyle w:val="Bulletlevel1"/>
        <w:spacing w:before="60" w:after="60" w:line="276" w:lineRule="auto"/>
      </w:pPr>
      <w:r>
        <w:t>Una PC con Windows</w:t>
      </w:r>
    </w:p>
    <w:p w14:paraId="09A64D2D" w14:textId="77777777" w:rsidR="00DE2F3E" w:rsidRPr="001F3A0B" w:rsidRDefault="00DE2F3E" w:rsidP="00DE2F3E">
      <w:pPr>
        <w:pStyle w:val="InstNoteRedL25"/>
      </w:pPr>
      <w:r>
        <w:rPr>
          <w:b/>
        </w:rPr>
        <w:t>Nota para el instructor</w:t>
      </w:r>
      <w:r w:rsidRPr="00352494">
        <w:t>: Proporcione a los estudiantes un nombre de cuenta de usuario y una contraseña para que creen en esta práctica de laboratorio.</w:t>
      </w:r>
    </w:p>
    <w:p w14:paraId="06E2E245" w14:textId="77777777" w:rsidR="00125806" w:rsidRDefault="00125806" w:rsidP="00D452F4">
      <w:pPr>
        <w:pStyle w:val="Ttulo1"/>
      </w:pPr>
      <w:r>
        <w:t>Instrucciones</w:t>
      </w:r>
    </w:p>
    <w:p w14:paraId="2CC87323" w14:textId="77777777" w:rsidR="00117EAD" w:rsidRDefault="00117EAD" w:rsidP="00117EAD">
      <w:pPr>
        <w:pStyle w:val="Ttulo2"/>
      </w:pPr>
      <w:r>
        <w:t>Crear una cuenta de usuario local nueva</w:t>
      </w:r>
    </w:p>
    <w:p w14:paraId="20F5C39C" w14:textId="77777777" w:rsidR="00117EAD" w:rsidRPr="00F07167" w:rsidRDefault="00117EAD" w:rsidP="00117EAD">
      <w:pPr>
        <w:pStyle w:val="Ttulo3"/>
      </w:pPr>
      <w:r>
        <w:t>Abrir la herramienta de Cuentas de usuario</w:t>
      </w:r>
    </w:p>
    <w:p w14:paraId="0F5DEC80" w14:textId="139D1303" w:rsidR="00117EAD" w:rsidRPr="00C53FCF" w:rsidRDefault="00117EAD" w:rsidP="00117EAD">
      <w:pPr>
        <w:pStyle w:val="SubStepAlpha"/>
      </w:pPr>
      <w:r>
        <w:t>Inicie Sesión en la PC Windows con una cuenta de administrador</w:t>
      </w:r>
      <w:r w:rsidR="00730E81">
        <w:rPr>
          <w:color w:val="000000" w:themeColor="text1"/>
        </w:rPr>
        <w:t xml:space="preserve">. </w:t>
      </w:r>
      <w:r>
        <w:t>En este ejemplo se utiliza la cuenta </w:t>
      </w:r>
      <w:r>
        <w:rPr>
          <w:b/>
        </w:rPr>
        <w:t>CyberOpsUser</w:t>
      </w:r>
      <w:r>
        <w:t>.</w:t>
      </w:r>
    </w:p>
    <w:p w14:paraId="2146A027" w14:textId="77777777" w:rsidR="00117EAD" w:rsidRPr="00352494" w:rsidRDefault="00117EAD" w:rsidP="00974699">
      <w:pPr>
        <w:pStyle w:val="SubStepAlpha"/>
      </w:pPr>
      <w:r>
        <w:t xml:space="preserve">Hagan clic en </w:t>
      </w:r>
      <w:r>
        <w:rPr>
          <w:b/>
        </w:rPr>
        <w:t>Inicio</w:t>
      </w:r>
      <w:r>
        <w:t xml:space="preserve"> &gt; Buscar y seleccionen el </w:t>
      </w:r>
      <w:r w:rsidRPr="007917C9">
        <w:rPr>
          <w:b/>
        </w:rPr>
        <w:t>Panel de control</w:t>
      </w:r>
      <w:r>
        <w:t xml:space="preserve">. Seleccionen </w:t>
      </w:r>
      <w:r w:rsidRPr="007917C9">
        <w:rPr>
          <w:b/>
        </w:rPr>
        <w:t>Cuentas de usuario</w:t>
      </w:r>
      <w:r>
        <w:t xml:space="preserve"> en la vista de Iconos pequeños. Para cambiar la vista, seleccionen </w:t>
      </w:r>
      <w:r w:rsidRPr="007C7C5B">
        <w:rPr>
          <w:b/>
        </w:rPr>
        <w:t>Iconos pequeños</w:t>
      </w:r>
      <w:r>
        <w:t xml:space="preserve"> en la lista desplegable de Vista.</w:t>
      </w:r>
    </w:p>
    <w:p w14:paraId="566826FE" w14:textId="77777777" w:rsidR="00117EAD" w:rsidRPr="00352494" w:rsidRDefault="00117EAD" w:rsidP="00117EAD">
      <w:pPr>
        <w:pStyle w:val="Ttulo3"/>
      </w:pPr>
      <w:r>
        <w:t>Crear una cuenta de usuario</w:t>
      </w:r>
    </w:p>
    <w:p w14:paraId="74ACB75C" w14:textId="0D2E8FBB" w:rsidR="00117EAD" w:rsidRDefault="00A86A55" w:rsidP="00117EAD">
      <w:pPr>
        <w:pStyle w:val="SubStepAlpha"/>
        <w:keepNext/>
      </w:pPr>
      <w:r>
        <w:t>En la ventana</w:t>
      </w:r>
      <w:r w:rsidR="00117EAD" w:rsidRPr="00DA5EBA">
        <w:rPr>
          <w:b/>
        </w:rPr>
        <w:t xml:space="preserve"> Cuentas de usuario</w:t>
      </w:r>
      <w:r>
        <w:t>, haga clic en</w:t>
      </w:r>
      <w:r w:rsidR="00117EAD" w:rsidRPr="00CF37E7">
        <w:rPr>
          <w:b/>
        </w:rPr>
        <w:t xml:space="preserve"> Administrar otra cuenta.</w:t>
      </w:r>
    </w:p>
    <w:p w14:paraId="21034381" w14:textId="77777777" w:rsidR="00117EAD" w:rsidRPr="00352494" w:rsidRDefault="00117EAD" w:rsidP="00117EAD">
      <w:pPr>
        <w:pStyle w:val="Visual"/>
      </w:pPr>
      <w:r>
        <w:rPr>
          <w:noProof/>
        </w:rPr>
        <w:drawing>
          <wp:inline distT="0" distB="0" distL="0" distR="0" wp14:anchorId="0D4B398A" wp14:editId="19EB2659">
            <wp:extent cx="4572000" cy="1702253"/>
            <wp:effectExtent l="0" t="0" r="0" b="0"/>
            <wp:docPr id="5" name="Picture 5" descr="Screenshot of User Accounts windo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61BD" w14:textId="486984D2" w:rsidR="00117EAD" w:rsidRPr="00352494" w:rsidRDefault="00A86A55" w:rsidP="00974699">
      <w:pPr>
        <w:pStyle w:val="SubStepAlpha"/>
      </w:pPr>
      <w:r>
        <w:t xml:space="preserve">En la ventana </w:t>
      </w:r>
      <w:r w:rsidR="00117EAD" w:rsidRPr="00CF37E7">
        <w:rPr>
          <w:b/>
        </w:rPr>
        <w:t>Administrar cuentas</w:t>
      </w:r>
      <w:r>
        <w:t xml:space="preserve">, haga clic en </w:t>
      </w:r>
      <w:r w:rsidR="00117EAD">
        <w:rPr>
          <w:b/>
        </w:rPr>
        <w:t>Agregar un nuevo usuario en la configuración del PC</w:t>
      </w:r>
      <w:r>
        <w:t>.</w:t>
      </w:r>
    </w:p>
    <w:p w14:paraId="6741DFAE" w14:textId="76E41D8B" w:rsidR="00117EAD" w:rsidRPr="00352494" w:rsidRDefault="00A86A55" w:rsidP="00117EAD">
      <w:pPr>
        <w:pStyle w:val="SubStepAlpha"/>
        <w:keepNext/>
      </w:pPr>
      <w:r>
        <w:lastRenderedPageBreak/>
        <w:t>En la ventana</w:t>
      </w:r>
      <w:r w:rsidR="00117EAD" w:rsidRPr="00974699">
        <w:rPr>
          <w:b/>
          <w:bCs/>
        </w:rPr>
        <w:t xml:space="preserve"> Configuración</w:t>
      </w:r>
      <w:r>
        <w:t>, haga clic en</w:t>
      </w:r>
      <w:r>
        <w:rPr>
          <w:b/>
        </w:rPr>
        <w:t xml:space="preserve"> Agregar a otra persona a esta PC</w:t>
      </w:r>
    </w:p>
    <w:p w14:paraId="5A8A1188" w14:textId="01396789" w:rsidR="00117EAD" w:rsidRPr="00DA5EBA" w:rsidRDefault="00A86A55" w:rsidP="00974699">
      <w:pPr>
        <w:pStyle w:val="SubStepAlpha"/>
      </w:pPr>
      <w:r>
        <w:t>En la ventana</w:t>
      </w:r>
      <w:r w:rsidR="00117EAD" w:rsidRPr="002F3938">
        <w:rPr>
          <w:b/>
        </w:rPr>
        <w:t>¿Cómo iniciará sesión esta persona?</w:t>
      </w:r>
      <w:r>
        <w:t xml:space="preserve"> haga clic en</w:t>
      </w:r>
      <w:r w:rsidR="00117EAD">
        <w:rPr>
          <w:b/>
        </w:rPr>
        <w:t xml:space="preserve"> No tengo la información de inicio de sesión de esta persona</w:t>
      </w:r>
    </w:p>
    <w:p w14:paraId="1B770CB0" w14:textId="2EBAE862" w:rsidR="00117EAD" w:rsidRDefault="00A86A55" w:rsidP="00974699">
      <w:pPr>
        <w:pStyle w:val="SubStepAlpha"/>
      </w:pPr>
      <w:r>
        <w:t xml:space="preserve">En la ventana </w:t>
      </w:r>
      <w:r w:rsidR="00117EAD">
        <w:rPr>
          <w:b/>
        </w:rPr>
        <w:t>Vamos a crear su cuenta</w:t>
      </w:r>
      <w:r>
        <w:t xml:space="preserve">, haga clic en </w:t>
      </w:r>
      <w:r w:rsidR="00117EAD">
        <w:rPr>
          <w:b/>
        </w:rPr>
        <w:t>Agregar un usuario sin una cuenta Microsoft</w:t>
      </w:r>
      <w:r>
        <w:t>.</w:t>
      </w:r>
    </w:p>
    <w:p w14:paraId="58526AEB" w14:textId="2F9E6556" w:rsidR="00117EAD" w:rsidRDefault="00A86A55" w:rsidP="00974699">
      <w:pPr>
        <w:pStyle w:val="SubStepAlpha"/>
        <w:spacing w:after="0"/>
      </w:pPr>
      <w:r>
        <w:t>En la ventana</w:t>
      </w:r>
      <w:r w:rsidR="00117EAD" w:rsidRPr="00AE6AA2">
        <w:rPr>
          <w:b/>
        </w:rPr>
        <w:t xml:space="preserve"> Crear una cuenta para esta PC</w:t>
      </w:r>
      <w:r>
        <w:t xml:space="preserve">, provea la información necesaria para crear la nueva cuenta de usuario llamada </w:t>
      </w:r>
      <w:r w:rsidR="00117EAD" w:rsidRPr="00AE6AA2">
        <w:rPr>
          <w:b/>
        </w:rPr>
        <w:t>User1</w:t>
      </w:r>
      <w:r>
        <w:t xml:space="preserve"> Hagan clic en </w:t>
      </w:r>
      <w:r w:rsidR="00117EAD" w:rsidRPr="00AE6AA2">
        <w:rPr>
          <w:b/>
        </w:rPr>
        <w:t>Siguiente</w:t>
      </w:r>
      <w:r>
        <w:t xml:space="preserve"> para crear la cuenta de usuario nueva.</w:t>
      </w:r>
    </w:p>
    <w:p w14:paraId="71AA893D" w14:textId="635B769E" w:rsidR="008D4B62" w:rsidRDefault="008D4B62" w:rsidP="008D4B62">
      <w:pPr>
        <w:pStyle w:val="Ttulo4"/>
      </w:pPr>
      <w:r>
        <w:t>Pregunta:</w:t>
      </w:r>
    </w:p>
    <w:p w14:paraId="46E2745F" w14:textId="78974CB4" w:rsidR="008D4B62" w:rsidRPr="00974699" w:rsidRDefault="008D4B62" w:rsidP="00974699">
      <w:pPr>
        <w:pStyle w:val="BodyTextL50"/>
        <w:spacing w:before="0"/>
      </w:pPr>
      <w:r>
        <w:t>¿Qué tipo de cuenta de usuario acaban de crear?</w:t>
      </w:r>
    </w:p>
    <w:p w14:paraId="3BA3E967" w14:textId="21EC6496" w:rsidR="0008090A" w:rsidRDefault="00117EAD" w:rsidP="0008090A">
      <w:pPr>
        <w:pStyle w:val="BodyTextL50"/>
        <w:rPr>
          <w:rStyle w:val="AnswerGray"/>
        </w:rPr>
      </w:pPr>
      <w:r>
        <w:rPr>
          <w:rStyle w:val="AnswerGray"/>
        </w:rPr>
        <w:t>Una cuenta local sin derechos administrativos.</w:t>
      </w:r>
    </w:p>
    <w:p w14:paraId="3CC30FE5" w14:textId="23C5AD52" w:rsidR="00117EAD" w:rsidRDefault="00A86A55" w:rsidP="00117EAD">
      <w:pPr>
        <w:pStyle w:val="SubStepAlpha"/>
      </w:pPr>
      <w:r>
        <w:t>Intente iniciar sesión en la cuenta de usuario recién creada Esto debe tener éxito.</w:t>
      </w:r>
    </w:p>
    <w:p w14:paraId="5845DC7D" w14:textId="7196EA0B" w:rsidR="008D4B62" w:rsidRDefault="00117EAD" w:rsidP="00974699">
      <w:pPr>
        <w:pStyle w:val="SubStepAlpha"/>
        <w:spacing w:after="0"/>
      </w:pPr>
      <w:r>
        <w:t xml:space="preserve">Diríjanse a la carpeta </w:t>
      </w:r>
      <w:r>
        <w:rPr>
          <w:b/>
        </w:rPr>
        <w:t>C:\Usuarios</w:t>
      </w:r>
      <w:r>
        <w:t>. Hagan clic derecho sobre la carpeta </w:t>
      </w:r>
      <w:r>
        <w:rPr>
          <w:b/>
        </w:rPr>
        <w:t>User1</w:t>
      </w:r>
      <w:r>
        <w:t xml:space="preserve"> y seleccionen </w:t>
      </w:r>
      <w:r>
        <w:rPr>
          <w:b/>
        </w:rPr>
        <w:t>Propiedades</w:t>
      </w:r>
      <w:r>
        <w:t xml:space="preserve">; luego, elijan la ficha </w:t>
      </w:r>
      <w:r>
        <w:rPr>
          <w:b/>
        </w:rPr>
        <w:t>Seguridad</w:t>
      </w:r>
      <w:r>
        <w:t>.</w:t>
      </w:r>
    </w:p>
    <w:p w14:paraId="444589D7" w14:textId="6A8D8D88" w:rsidR="008D4B62" w:rsidRDefault="008D4B62" w:rsidP="008D4B62">
      <w:pPr>
        <w:pStyle w:val="Ttulo4"/>
      </w:pPr>
      <w:r>
        <w:t>Pregunta:</w:t>
      </w:r>
    </w:p>
    <w:p w14:paraId="537B8328" w14:textId="44636CD3" w:rsidR="008D4B62" w:rsidRPr="00974699" w:rsidRDefault="008D4B62" w:rsidP="00974699">
      <w:pPr>
        <w:pStyle w:val="BodyTextL50"/>
        <w:spacing w:before="0"/>
      </w:pPr>
      <w:r>
        <w:t>¿Qué grupos o usuarios tienen control total de esta carpeta?</w:t>
      </w:r>
    </w:p>
    <w:p w14:paraId="1AF599C0" w14:textId="48CCF22B" w:rsidR="0008090A" w:rsidRPr="004F1BAC" w:rsidRDefault="00117EAD" w:rsidP="0008090A">
      <w:pPr>
        <w:pStyle w:val="BodyTextL50"/>
        <w:rPr>
          <w:rStyle w:val="AnswerGray"/>
        </w:rPr>
      </w:pPr>
      <w:r>
        <w:rPr>
          <w:rStyle w:val="AnswerGray"/>
        </w:rPr>
        <w:t>Grupos: Sistema, administradores, usuarios: usuario 1</w:t>
      </w:r>
    </w:p>
    <w:p w14:paraId="7B832485" w14:textId="77777777" w:rsidR="008D4B62" w:rsidRDefault="00117EAD" w:rsidP="00974699">
      <w:pPr>
        <w:pStyle w:val="SubStepAlpha"/>
        <w:spacing w:after="0"/>
      </w:pPr>
      <w:r>
        <w:t xml:space="preserve">Abran la carpeta que pertenece a CyberOpsUser. Hagan clic derecho en la carpeta y luego clic en la ficha </w:t>
      </w:r>
      <w:r>
        <w:rPr>
          <w:b/>
        </w:rPr>
        <w:t>Propiedades</w:t>
      </w:r>
      <w:r>
        <w:t>.</w:t>
      </w:r>
    </w:p>
    <w:p w14:paraId="3CBB075C" w14:textId="6E162DE3" w:rsidR="008D4B62" w:rsidRDefault="008D4B62" w:rsidP="008D4B62">
      <w:pPr>
        <w:pStyle w:val="Ttulo4"/>
      </w:pPr>
      <w:r>
        <w:t>Pregunta:</w:t>
      </w:r>
    </w:p>
    <w:p w14:paraId="63EB49A9" w14:textId="43ECE654" w:rsidR="008D4B62" w:rsidRPr="00974699" w:rsidRDefault="008D4B62" w:rsidP="00974699">
      <w:pPr>
        <w:pStyle w:val="BodyTextL50"/>
        <w:spacing w:before="0"/>
      </w:pPr>
      <w:r>
        <w:t>¿Pudieron acceder a la carpeta? Explique.</w:t>
      </w:r>
    </w:p>
    <w:p w14:paraId="74F3545A" w14:textId="11866D05" w:rsidR="0008090A" w:rsidRPr="006C21A4" w:rsidRDefault="00117EAD" w:rsidP="0008090A">
      <w:pPr>
        <w:pStyle w:val="BodyTextL50"/>
        <w:rPr>
          <w:rStyle w:val="AnswerGray"/>
        </w:rPr>
      </w:pPr>
      <w:r>
        <w:rPr>
          <w:rStyle w:val="AnswerGray"/>
        </w:rPr>
        <w:t>No tienen permiso para acceder a esta carpeta.</w:t>
      </w:r>
    </w:p>
    <w:p w14:paraId="137F1571" w14:textId="77777777" w:rsidR="00117EAD" w:rsidRDefault="00117EAD" w:rsidP="00117EAD">
      <w:pPr>
        <w:pStyle w:val="SubStepAlpha"/>
      </w:pPr>
      <w:r>
        <w:t>Cierren la sesión de la cuenta User1. Inicien sesión como CyberOpsUser.</w:t>
      </w:r>
    </w:p>
    <w:p w14:paraId="6101171E" w14:textId="3CFCEE8A" w:rsidR="008D4B62" w:rsidRDefault="00117EAD" w:rsidP="00974699">
      <w:pPr>
        <w:pStyle w:val="SubStepAlpha"/>
        <w:spacing w:after="0"/>
      </w:pPr>
      <w:r>
        <w:t xml:space="preserve">Diríjanse a la carpeta </w:t>
      </w:r>
      <w:r w:rsidRPr="006C372B">
        <w:rPr>
          <w:b/>
        </w:rPr>
        <w:t>C:\Usuarios</w:t>
      </w:r>
      <w:r>
        <w:t xml:space="preserve">. Hagan clic derecho sobre la carpeta y seleccionen </w:t>
      </w:r>
      <w:r w:rsidRPr="006C372B">
        <w:rPr>
          <w:b/>
        </w:rPr>
        <w:t>Propiedades</w:t>
      </w:r>
      <w:r>
        <w:t xml:space="preserve">. Hagan clic en la ficha </w:t>
      </w:r>
      <w:r w:rsidRPr="006C372B">
        <w:rPr>
          <w:b/>
        </w:rPr>
        <w:t>Seguridad</w:t>
      </w:r>
      <w:r>
        <w:t>.</w:t>
      </w:r>
    </w:p>
    <w:p w14:paraId="334158D9" w14:textId="6CFA56BE" w:rsidR="008D4B62" w:rsidRDefault="008D4B62" w:rsidP="008D4B62">
      <w:pPr>
        <w:pStyle w:val="Ttulo4"/>
      </w:pPr>
      <w:r>
        <w:t>Pregunta:</w:t>
      </w:r>
    </w:p>
    <w:p w14:paraId="5ADEB607" w14:textId="34B6721C" w:rsidR="008D4B62" w:rsidRPr="00974699" w:rsidRDefault="008D4B62" w:rsidP="00974699">
      <w:pPr>
        <w:pStyle w:val="BodyTextL50"/>
        <w:spacing w:before="0"/>
      </w:pPr>
      <w:r>
        <w:t>¿Qué grupos o usuarios tienen control total de esta carpeta?</w:t>
      </w:r>
    </w:p>
    <w:p w14:paraId="4438F83A" w14:textId="77777777" w:rsidR="00117EAD" w:rsidRPr="0097019E" w:rsidRDefault="00117EAD" w:rsidP="00117EAD">
      <w:pPr>
        <w:pStyle w:val="BodyTextL50"/>
      </w:pPr>
      <w:r>
        <w:rPr>
          <w:rStyle w:val="AnswerGray"/>
        </w:rPr>
        <w:t>Grupos: Sistema, administradores, usuarios: usuario CyberOps</w:t>
      </w:r>
    </w:p>
    <w:p w14:paraId="5897AB4D" w14:textId="77777777" w:rsidR="00117EAD" w:rsidRDefault="00117EAD" w:rsidP="00117EAD">
      <w:pPr>
        <w:pStyle w:val="Ttulo2"/>
      </w:pPr>
      <w:r>
        <w:t>Revisar propiedades de cuentas de usuario</w:t>
      </w:r>
    </w:p>
    <w:p w14:paraId="4D9387D5" w14:textId="77777777" w:rsidR="00117EAD" w:rsidRDefault="00117EAD" w:rsidP="00117EAD">
      <w:pPr>
        <w:pStyle w:val="SubStepAlpha"/>
      </w:pPr>
      <w:r>
        <w:t xml:space="preserve">Hagan clic en </w:t>
      </w:r>
      <w:r w:rsidRPr="004E1BC7">
        <w:rPr>
          <w:b/>
        </w:rPr>
        <w:t>Inicio</w:t>
      </w:r>
      <w:r>
        <w:t xml:space="preserve"> &gt; Buscar y elijan el </w:t>
      </w:r>
      <w:r w:rsidRPr="004E1BC7">
        <w:rPr>
          <w:b/>
        </w:rPr>
        <w:t>Panel de control</w:t>
      </w:r>
      <w:r>
        <w:t xml:space="preserve">. Seleccionen </w:t>
      </w:r>
      <w:r w:rsidRPr="004E1BC7">
        <w:rPr>
          <w:b/>
        </w:rPr>
        <w:t>Herramientas administrativas</w:t>
      </w:r>
      <w:r>
        <w:t xml:space="preserve"> y, luego, </w:t>
      </w:r>
      <w:r w:rsidRPr="004E1BC7">
        <w:rPr>
          <w:b/>
        </w:rPr>
        <w:t>Administración de la computadora</w:t>
      </w:r>
      <w:r>
        <w:t>.</w:t>
      </w:r>
    </w:p>
    <w:p w14:paraId="2FCECE92" w14:textId="77777777" w:rsidR="00117EAD" w:rsidRDefault="00117EAD" w:rsidP="00117EAD">
      <w:pPr>
        <w:pStyle w:val="SubStepAlpha"/>
        <w:keepNext/>
      </w:pPr>
      <w:r>
        <w:t xml:space="preserve">Seleccionen </w:t>
      </w:r>
      <w:r w:rsidRPr="004E1BC7">
        <w:rPr>
          <w:b/>
        </w:rPr>
        <w:t>Usuarios y grupos locales</w:t>
      </w:r>
      <w:r>
        <w:t xml:space="preserve">. Hagan clic en la carpeta </w:t>
      </w:r>
      <w:r>
        <w:rPr>
          <w:b/>
        </w:rPr>
        <w:t>Usuarios</w:t>
      </w:r>
      <w:r>
        <w:t>.</w:t>
      </w:r>
    </w:p>
    <w:p w14:paraId="2BD788DD" w14:textId="77777777" w:rsidR="00117EAD" w:rsidRDefault="00117EAD" w:rsidP="00117EAD">
      <w:pPr>
        <w:pStyle w:val="Visual"/>
      </w:pPr>
      <w:r>
        <w:rPr>
          <w:noProof/>
        </w:rPr>
        <w:drawing>
          <wp:inline distT="0" distB="0" distL="0" distR="0" wp14:anchorId="264F0653" wp14:editId="40B25FA4">
            <wp:extent cx="5486400" cy="2383427"/>
            <wp:effectExtent l="0" t="0" r="0" b="0"/>
            <wp:docPr id="14" name="Picture 14" descr="Screenshot of Computer Management showing the Users folder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4740" w14:textId="77777777" w:rsidR="00117EAD" w:rsidRDefault="00117EAD" w:rsidP="00117EAD">
      <w:pPr>
        <w:pStyle w:val="SubStepAlpha"/>
      </w:pPr>
      <w:r>
        <w:t xml:space="preserve">Hagan clic derecho en </w:t>
      </w:r>
      <w:r w:rsidRPr="007D40B4">
        <w:rPr>
          <w:b/>
        </w:rPr>
        <w:t>User1</w:t>
      </w:r>
      <w:r>
        <w:t xml:space="preserve"> y seleccionen </w:t>
      </w:r>
      <w:r w:rsidRPr="007D40B4">
        <w:rPr>
          <w:b/>
        </w:rPr>
        <w:t>Propiedades</w:t>
      </w:r>
      <w:r>
        <w:t>.</w:t>
      </w:r>
    </w:p>
    <w:p w14:paraId="4D7C283C" w14:textId="77777777" w:rsidR="00117EAD" w:rsidRDefault="00117EAD" w:rsidP="00974699">
      <w:pPr>
        <w:pStyle w:val="SubStepAlpha"/>
      </w:pPr>
      <w:r>
        <w:lastRenderedPageBreak/>
        <w:t xml:space="preserve">Haga clic en la pestaña </w:t>
      </w:r>
      <w:r w:rsidRPr="00BA5B82">
        <w:rPr>
          <w:b/>
        </w:rPr>
        <w:t>Miembro de</w:t>
      </w:r>
      <w:r>
        <w:t>.</w:t>
      </w:r>
    </w:p>
    <w:p w14:paraId="24B1C440" w14:textId="77777777" w:rsidR="008D4B62" w:rsidRDefault="008D4B62" w:rsidP="00974699">
      <w:pPr>
        <w:pStyle w:val="Ttulo4"/>
      </w:pPr>
      <w:r>
        <w:t>Pregunta:</w:t>
      </w:r>
    </w:p>
    <w:p w14:paraId="0D6CF5C0" w14:textId="77777777" w:rsidR="008D4B62" w:rsidRDefault="00117EAD" w:rsidP="00974699">
      <w:pPr>
        <w:pStyle w:val="BodyTextL50"/>
        <w:spacing w:before="0"/>
      </w:pPr>
      <w:r>
        <w:t>¿A qué grupo pertenece User1?</w:t>
      </w:r>
    </w:p>
    <w:p w14:paraId="060218E9" w14:textId="2DAF2CA9" w:rsidR="00117EAD" w:rsidRDefault="00117EAD" w:rsidP="00117EAD">
      <w:pPr>
        <w:pStyle w:val="BodyTextL50"/>
        <w:rPr>
          <w:b/>
        </w:rPr>
      </w:pPr>
      <w:r>
        <w:rPr>
          <w:rStyle w:val="AnswerGray"/>
        </w:rPr>
        <w:t>Usuarios</w:t>
      </w:r>
    </w:p>
    <w:p w14:paraId="19825A52" w14:textId="77777777" w:rsidR="00117EAD" w:rsidRDefault="00117EAD" w:rsidP="00974699">
      <w:pPr>
        <w:pStyle w:val="SubStepAlpha"/>
        <w:spacing w:after="0"/>
      </w:pPr>
      <w:r>
        <w:t xml:space="preserve">Hagan clic derecho sobre la cuenta </w:t>
      </w:r>
      <w:r w:rsidRPr="008B3F1D">
        <w:rPr>
          <w:b/>
        </w:rPr>
        <w:t>CyberOpsUser</w:t>
      </w:r>
      <w:r>
        <w:t xml:space="preserve"> y seleccionen </w:t>
      </w:r>
      <w:r w:rsidRPr="00BA5B82">
        <w:rPr>
          <w:b/>
        </w:rPr>
        <w:t>Propiedades</w:t>
      </w:r>
      <w:r>
        <w:t>.</w:t>
      </w:r>
    </w:p>
    <w:p w14:paraId="12336069" w14:textId="77777777" w:rsidR="008D4B62" w:rsidRDefault="008D4B62" w:rsidP="00974699">
      <w:pPr>
        <w:pStyle w:val="Ttulo4"/>
      </w:pPr>
      <w:r>
        <w:t>Pregunta:</w:t>
      </w:r>
    </w:p>
    <w:p w14:paraId="473B2F04" w14:textId="25BDC93A" w:rsidR="008D4B62" w:rsidDel="000F0024" w:rsidRDefault="00117EAD" w:rsidP="00974699">
      <w:pPr>
        <w:pStyle w:val="BodyTextL50"/>
        <w:spacing w:before="0"/>
        <w:rPr>
          <w:del w:id="0" w:author="Anthony" w:date="2020-12-16T13:28:00Z"/>
        </w:rPr>
      </w:pPr>
      <w:r>
        <w:t xml:space="preserve">¿A qué grupo pertenece este </w:t>
      </w:r>
      <w:proofErr w:type="spellStart"/>
      <w:r>
        <w:t>usuario</w:t>
      </w:r>
      <w:r w:rsidR="0008090A">
        <w:t>?</w:t>
      </w:r>
    </w:p>
    <w:p w14:paraId="38CFADB1" w14:textId="0CE0789C" w:rsidR="00117EAD" w:rsidRPr="008E48B6" w:rsidRDefault="00117EAD" w:rsidP="00117EAD">
      <w:pPr>
        <w:pStyle w:val="BodyTextL50"/>
      </w:pPr>
      <w:r>
        <w:rPr>
          <w:rStyle w:val="AnswerGray"/>
        </w:rPr>
        <w:t>Usuarios</w:t>
      </w:r>
      <w:proofErr w:type="spellEnd"/>
      <w:r>
        <w:rPr>
          <w:rStyle w:val="AnswerGray"/>
        </w:rPr>
        <w:t xml:space="preserve"> y Administradores</w:t>
      </w:r>
    </w:p>
    <w:p w14:paraId="12473818" w14:textId="77777777" w:rsidR="00117EAD" w:rsidRDefault="00117EAD" w:rsidP="00117EAD">
      <w:pPr>
        <w:pStyle w:val="Ttulo2"/>
      </w:pPr>
      <w:r>
        <w:t>Modificar cuentas de usuario locales</w:t>
      </w:r>
    </w:p>
    <w:p w14:paraId="513FAD8F" w14:textId="77777777" w:rsidR="00117EAD" w:rsidRPr="000E0EB0" w:rsidRDefault="00117EAD" w:rsidP="00117EAD">
      <w:pPr>
        <w:pStyle w:val="Ttulo3"/>
      </w:pPr>
      <w:r>
        <w:t>Cambiar el tipo de cuenta</w:t>
      </w:r>
    </w:p>
    <w:p w14:paraId="70B51676" w14:textId="2F1B9E0E" w:rsidR="00117EAD" w:rsidRDefault="00117EAD" w:rsidP="00974699">
      <w:pPr>
        <w:pStyle w:val="SubStepAlpha"/>
      </w:pPr>
      <w:r>
        <w:t xml:space="preserve">Diríjanse al </w:t>
      </w:r>
      <w:r w:rsidRPr="00974699">
        <w:rPr>
          <w:b/>
        </w:rPr>
        <w:t>Panel de control</w:t>
      </w:r>
      <w:r>
        <w:t xml:space="preserve"> y seleccionen </w:t>
      </w:r>
      <w:r w:rsidRPr="00974699">
        <w:rPr>
          <w:b/>
        </w:rPr>
        <w:t>Cuentas de usuario</w:t>
      </w:r>
      <w:r>
        <w:t xml:space="preserve">. Hagan clic en </w:t>
      </w:r>
      <w:r w:rsidRPr="00974699">
        <w:rPr>
          <w:b/>
        </w:rPr>
        <w:t>Administrar otra cuenta</w:t>
      </w:r>
      <w:r>
        <w:t xml:space="preserve">. Seleccionen </w:t>
      </w:r>
      <w:r w:rsidRPr="00974699">
        <w:rPr>
          <w:b/>
        </w:rPr>
        <w:t>User1</w:t>
      </w:r>
      <w:r>
        <w:t>.</w:t>
      </w:r>
    </w:p>
    <w:p w14:paraId="6E2BA9EC" w14:textId="77777777" w:rsidR="00117EAD" w:rsidRDefault="00117EAD" w:rsidP="00974699">
      <w:pPr>
        <w:pStyle w:val="SubStepAlpha"/>
      </w:pPr>
      <w:r>
        <w:t xml:space="preserve">En la ventana para Cambiar una cuenta, hagan clic en la cuenta </w:t>
      </w:r>
      <w:r>
        <w:rPr>
          <w:b/>
        </w:rPr>
        <w:t>User1</w:t>
      </w:r>
      <w:r>
        <w:t xml:space="preserve">. Hagan clic en </w:t>
      </w:r>
      <w:r>
        <w:rPr>
          <w:b/>
        </w:rPr>
        <w:t>Cambiar el tipo de cuenta</w:t>
      </w:r>
      <w:r>
        <w:t>.</w:t>
      </w:r>
    </w:p>
    <w:p w14:paraId="77C93A8B" w14:textId="77777777" w:rsidR="00117EAD" w:rsidRDefault="00117EAD" w:rsidP="00974699">
      <w:pPr>
        <w:pStyle w:val="SubStepAlpha"/>
      </w:pPr>
      <w:r>
        <w:t xml:space="preserve">Seleccionen el botón de opción </w:t>
      </w:r>
      <w:r w:rsidRPr="00034B25">
        <w:rPr>
          <w:b/>
        </w:rPr>
        <w:t>Administrador</w:t>
      </w:r>
      <w:r>
        <w:t xml:space="preserve">. Hagan clic en </w:t>
      </w:r>
      <w:r>
        <w:rPr>
          <w:b/>
        </w:rPr>
        <w:t>Cambiar el tipo de cuenta</w:t>
      </w:r>
      <w:r>
        <w:t>.</w:t>
      </w:r>
    </w:p>
    <w:p w14:paraId="5B0E3CFD" w14:textId="77777777" w:rsidR="00117EAD" w:rsidRDefault="00117EAD" w:rsidP="00117EAD">
      <w:pPr>
        <w:pStyle w:val="SubStepAlpha"/>
      </w:pPr>
      <w:r>
        <w:t>Ahora la cuenta User1 tiene derechos administrativos.</w:t>
      </w:r>
    </w:p>
    <w:p w14:paraId="4C46943F" w14:textId="77777777" w:rsidR="00117EAD" w:rsidRDefault="00117EAD" w:rsidP="00117EAD">
      <w:pPr>
        <w:pStyle w:val="SubStepAlpha"/>
      </w:pPr>
      <w:r>
        <w:t xml:space="preserve">Diríjanse a </w:t>
      </w:r>
      <w:r>
        <w:rPr>
          <w:b/>
        </w:rPr>
        <w:t>Panel de control</w:t>
      </w:r>
      <w:r>
        <w:t> &gt; </w:t>
      </w:r>
      <w:r>
        <w:rPr>
          <w:b/>
        </w:rPr>
        <w:t>Herramientas administrativas</w:t>
      </w:r>
      <w:r>
        <w:t> &gt; </w:t>
      </w:r>
      <w:r>
        <w:rPr>
          <w:b/>
        </w:rPr>
        <w:t>Administración de la computadora</w:t>
      </w:r>
      <w:r>
        <w:t xml:space="preserve">. Hagan clic en </w:t>
      </w:r>
      <w:r>
        <w:rPr>
          <w:b/>
        </w:rPr>
        <w:t>Usuarios y grupos locales</w:t>
      </w:r>
      <w:r>
        <w:t> &gt; </w:t>
      </w:r>
      <w:r>
        <w:rPr>
          <w:b/>
        </w:rPr>
        <w:t>Usuarios</w:t>
      </w:r>
      <w:r>
        <w:t>.</w:t>
      </w:r>
    </w:p>
    <w:p w14:paraId="4AB202A9" w14:textId="77777777" w:rsidR="00117EAD" w:rsidRDefault="00117EAD" w:rsidP="00974699">
      <w:pPr>
        <w:pStyle w:val="SubStepAlpha"/>
        <w:spacing w:after="0"/>
      </w:pPr>
      <w:r>
        <w:t xml:space="preserve">Hagan clic derecho en </w:t>
      </w:r>
      <w:r w:rsidRPr="003215A3">
        <w:rPr>
          <w:b/>
        </w:rPr>
        <w:t>User1</w:t>
      </w:r>
      <w:r>
        <w:t xml:space="preserve"> y seleccionen </w:t>
      </w:r>
      <w:r>
        <w:rPr>
          <w:b/>
        </w:rPr>
        <w:t>Propiedades</w:t>
      </w:r>
      <w:r>
        <w:t xml:space="preserve">. Hagan clic en la ficha </w:t>
      </w:r>
      <w:r>
        <w:rPr>
          <w:b/>
        </w:rPr>
        <w:t>Miembro de</w:t>
      </w:r>
      <w:r>
        <w:t>.</w:t>
      </w:r>
    </w:p>
    <w:p w14:paraId="06699443" w14:textId="77777777" w:rsidR="008D4B62" w:rsidRDefault="008D4B62" w:rsidP="00974699">
      <w:pPr>
        <w:pStyle w:val="Ttulo4"/>
      </w:pPr>
      <w:r>
        <w:t>Pregunta:</w:t>
      </w:r>
    </w:p>
    <w:p w14:paraId="2A1CFC11" w14:textId="02BC21CE" w:rsidR="00117EAD" w:rsidRDefault="00117EAD" w:rsidP="00974699">
      <w:pPr>
        <w:pStyle w:val="BodyTextL50"/>
        <w:spacing w:before="0"/>
      </w:pPr>
      <w:r>
        <w:t>¿A qué grupos pertenece User1?</w:t>
      </w:r>
    </w:p>
    <w:p w14:paraId="2F786497" w14:textId="77777777" w:rsidR="00117EAD" w:rsidRDefault="00117EAD" w:rsidP="00117EAD">
      <w:pPr>
        <w:pStyle w:val="BodyTextL50"/>
        <w:rPr>
          <w:rStyle w:val="AnswerGray"/>
        </w:rPr>
      </w:pPr>
      <w:r>
        <w:rPr>
          <w:rStyle w:val="AnswerGray"/>
        </w:rPr>
        <w:t>Administradores y usuarios</w:t>
      </w:r>
    </w:p>
    <w:p w14:paraId="38B7B824" w14:textId="77777777" w:rsidR="00117EAD" w:rsidRPr="003215A3" w:rsidRDefault="00117EAD" w:rsidP="00117EAD">
      <w:pPr>
        <w:pStyle w:val="SubStepAlpha"/>
        <w:keepNext/>
      </w:pPr>
      <w:r>
        <w:t xml:space="preserve">Seleccionen </w:t>
      </w:r>
      <w:r>
        <w:rPr>
          <w:b/>
        </w:rPr>
        <w:t>Administradores</w:t>
      </w:r>
      <w:r>
        <w:t xml:space="preserve"> y hagan clic en </w:t>
      </w:r>
      <w:r>
        <w:rPr>
          <w:b/>
        </w:rPr>
        <w:t>Quitar</w:t>
      </w:r>
      <w:r>
        <w:t xml:space="preserve"> para quitar User1 del grupo Administrativo. Hagan clic en </w:t>
      </w:r>
      <w:r>
        <w:rPr>
          <w:b/>
        </w:rPr>
        <w:t>Aceptar</w:t>
      </w:r>
      <w:r>
        <w:t xml:space="preserve"> para continuar.</w:t>
      </w:r>
    </w:p>
    <w:p w14:paraId="19C2BF8B" w14:textId="77777777" w:rsidR="00117EAD" w:rsidRPr="00352494" w:rsidRDefault="00117EAD" w:rsidP="00117EAD">
      <w:pPr>
        <w:pStyle w:val="Ttulo3"/>
      </w:pPr>
      <w:r>
        <w:t>Eliminar la cuenta</w:t>
      </w:r>
    </w:p>
    <w:p w14:paraId="5F3B080B" w14:textId="77777777" w:rsidR="00117EAD" w:rsidRDefault="00117EAD" w:rsidP="00974699">
      <w:pPr>
        <w:pStyle w:val="SubStepAlpha"/>
        <w:keepNext/>
      </w:pPr>
      <w:r>
        <w:t xml:space="preserve">Para eliminar la cuenta, hagan clic derecho sobre </w:t>
      </w:r>
      <w:r>
        <w:rPr>
          <w:b/>
        </w:rPr>
        <w:t>User1</w:t>
      </w:r>
      <w:r>
        <w:t xml:space="preserve"> y seleccionen </w:t>
      </w:r>
      <w:r>
        <w:rPr>
          <w:b/>
        </w:rPr>
        <w:t>Eliminar</w:t>
      </w:r>
      <w:r>
        <w:t>.</w:t>
      </w:r>
    </w:p>
    <w:p w14:paraId="76B071F3" w14:textId="77777777" w:rsidR="00117EAD" w:rsidRDefault="00117EAD" w:rsidP="00117EAD">
      <w:pPr>
        <w:pStyle w:val="Visual"/>
      </w:pPr>
      <w:r w:rsidRPr="00B04215">
        <w:rPr>
          <w:noProof/>
        </w:rPr>
        <w:drawing>
          <wp:inline distT="0" distB="0" distL="0" distR="0" wp14:anchorId="314CF93A" wp14:editId="71020514">
            <wp:extent cx="5486400" cy="2014401"/>
            <wp:effectExtent l="0" t="0" r="0" b="5080"/>
            <wp:docPr id="28" name="Picture 28" descr="Screenshot showing Local Users and Groups with User1 highlighted and delete selec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8677" w14:textId="77777777" w:rsidR="008D4B62" w:rsidRDefault="00117EAD" w:rsidP="00974699">
      <w:pPr>
        <w:pStyle w:val="SubStepAlpha"/>
        <w:spacing w:after="0"/>
      </w:pPr>
      <w:r>
        <w:t xml:space="preserve">Hagan clic en </w:t>
      </w:r>
      <w:r>
        <w:rPr>
          <w:b/>
        </w:rPr>
        <w:t>Aceptar</w:t>
      </w:r>
      <w:r>
        <w:t xml:space="preserve"> para confirmar la eliminación.</w:t>
      </w:r>
    </w:p>
    <w:p w14:paraId="4D4B9082" w14:textId="35AF7385" w:rsidR="008D4B62" w:rsidRDefault="008D4B62" w:rsidP="008D4B62">
      <w:pPr>
        <w:pStyle w:val="Ttulo4"/>
      </w:pPr>
      <w:r>
        <w:t>Pregunta:</w:t>
      </w:r>
    </w:p>
    <w:p w14:paraId="26EF7BAD" w14:textId="4A3BFE64" w:rsidR="008D4B62" w:rsidRPr="00974699" w:rsidRDefault="008D4B62" w:rsidP="00974699">
      <w:pPr>
        <w:pStyle w:val="BodyTextL50"/>
        <w:spacing w:before="0"/>
      </w:pPr>
      <w:r>
        <w:t>¿De qué otra manera se puede eliminar una cuenta de usuario?</w:t>
      </w:r>
    </w:p>
    <w:p w14:paraId="53619E06" w14:textId="77777777" w:rsidR="00117EAD" w:rsidRPr="00974699" w:rsidRDefault="00117EAD" w:rsidP="00117EAD">
      <w:pPr>
        <w:pStyle w:val="BodyTextL50"/>
        <w:rPr>
          <w:rStyle w:val="AnswerGray"/>
        </w:rPr>
      </w:pPr>
      <w:r>
        <w:rPr>
          <w:rStyle w:val="AnswerGray"/>
        </w:rPr>
        <w:t>Panel de control &gt; Cuentas de usuario &gt; Administrar otra cuenta &gt; Seleccionar Usuario 1 &gt; Eliminar la cuenta</w:t>
      </w:r>
    </w:p>
    <w:p w14:paraId="62F82B1D" w14:textId="60F27503" w:rsidR="00117EAD" w:rsidRDefault="00117EAD" w:rsidP="00117EAD">
      <w:pPr>
        <w:pStyle w:val="Ttulo1"/>
      </w:pPr>
      <w:r>
        <w:lastRenderedPageBreak/>
        <w:t>Preguntas de reflexión</w:t>
      </w:r>
    </w:p>
    <w:p w14:paraId="659AD6B1" w14:textId="77777777" w:rsidR="00117EAD" w:rsidRDefault="00117EAD" w:rsidP="00117EAD">
      <w:pPr>
        <w:pStyle w:val="ReflectionQ"/>
        <w:keepNext w:val="0"/>
      </w:pPr>
      <w:r>
        <w:t>¿Por qué es importante proteger todas las cuentas con contraseñas seguras?</w:t>
      </w:r>
    </w:p>
    <w:p w14:paraId="421090E0" w14:textId="77777777" w:rsidR="00117EAD" w:rsidRPr="00C53FCF" w:rsidRDefault="00117EAD" w:rsidP="00117EAD">
      <w:pPr>
        <w:pStyle w:val="BodyTextL25"/>
        <w:rPr>
          <w:rStyle w:val="AnswerGray"/>
        </w:rPr>
      </w:pPr>
      <w:r>
        <w:rPr>
          <w:rStyle w:val="AnswerGray"/>
        </w:rPr>
        <w:t>El no uso de una contraseña o una contraseña débil puede permitir a casi cualquier persona a robar datos, o a usar la computadora para fines no autorizados.</w:t>
      </w:r>
    </w:p>
    <w:p w14:paraId="1092A7A4" w14:textId="77777777" w:rsidR="00117EAD" w:rsidRDefault="00117EAD" w:rsidP="00117EAD">
      <w:pPr>
        <w:pStyle w:val="ReflectionQ"/>
        <w:keepNext w:val="0"/>
      </w:pPr>
      <w:r>
        <w:t>¿Por qué se crearía un usuario con privilegios estándar?</w:t>
      </w:r>
    </w:p>
    <w:p w14:paraId="13647A87" w14:textId="4EA2A39F" w:rsidR="00C162C0" w:rsidRDefault="00117EAD" w:rsidP="00117EAD">
      <w:pPr>
        <w:pStyle w:val="BodyTextL25"/>
        <w:rPr>
          <w:rStyle w:val="AnswerGray"/>
        </w:rPr>
      </w:pPr>
      <w:r>
        <w:rPr>
          <w:rStyle w:val="AnswerGray"/>
        </w:rPr>
        <w:t>El usuario estándar no puede comprometer la seguridad de la computadora o la privacidad de otros usuarios.</w:t>
      </w:r>
    </w:p>
    <w:p w14:paraId="506BF8FB" w14:textId="22178D36" w:rsidR="00117EAD" w:rsidRPr="00117EAD" w:rsidRDefault="00117EAD" w:rsidP="00117EAD">
      <w:pPr>
        <w:pStyle w:val="ConfigWindow"/>
      </w:pPr>
      <w:r>
        <w:t>Fin del documento</w:t>
      </w:r>
    </w:p>
    <w:sectPr w:rsidR="00117EAD" w:rsidRPr="00117EAD" w:rsidSect="009C318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4B6AF" w14:textId="77777777" w:rsidR="000C353C" w:rsidRDefault="000C353C" w:rsidP="00710659">
      <w:pPr>
        <w:spacing w:after="0" w:line="240" w:lineRule="auto"/>
      </w:pPr>
      <w:r>
        <w:separator/>
      </w:r>
    </w:p>
    <w:p w14:paraId="23A1505C" w14:textId="77777777" w:rsidR="000C353C" w:rsidRDefault="000C353C"/>
  </w:endnote>
  <w:endnote w:type="continuationSeparator" w:id="0">
    <w:p w14:paraId="288E6FF2" w14:textId="77777777" w:rsidR="000C353C" w:rsidRDefault="000C353C" w:rsidP="00710659">
      <w:pPr>
        <w:spacing w:after="0" w:line="240" w:lineRule="auto"/>
      </w:pPr>
      <w:r>
        <w:continuationSeparator/>
      </w:r>
    </w:p>
    <w:p w14:paraId="7B69668F" w14:textId="77777777" w:rsidR="000C353C" w:rsidRDefault="000C35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367E3" w14:textId="29CF56E7" w:rsidR="00926CB2" w:rsidRPr="00882B63" w:rsidRDefault="008E00D5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2018</w:t>
        </w:r>
      </w:sdtContent>
    </w:sdt>
    <w:r>
      <w:t xml:space="preserve"> </w:t>
    </w:r>
    <w:r w:rsidR="0008090A">
      <w:t xml:space="preserve">–2020 </w:t>
    </w:r>
    <w:r>
      <w:t xml:space="preserve">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07C68" w14:textId="589606E5" w:rsidR="00882B63" w:rsidRPr="00882B63" w:rsidRDefault="00882B63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2018</w:t>
        </w:r>
      </w:sdtContent>
    </w:sdt>
    <w:r>
      <w:t xml:space="preserve"> </w:t>
    </w:r>
    <w:r w:rsidR="0008090A">
      <w:t xml:space="preserve">– 2020 </w:t>
    </w:r>
    <w:r>
      <w:t xml:space="preserve">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718CB" w14:textId="77777777" w:rsidR="000C353C" w:rsidRDefault="000C353C" w:rsidP="00710659">
      <w:pPr>
        <w:spacing w:after="0" w:line="240" w:lineRule="auto"/>
      </w:pPr>
      <w:r>
        <w:separator/>
      </w:r>
    </w:p>
    <w:p w14:paraId="34DF1BC8" w14:textId="77777777" w:rsidR="000C353C" w:rsidRDefault="000C353C"/>
  </w:footnote>
  <w:footnote w:type="continuationSeparator" w:id="0">
    <w:p w14:paraId="33E9D754" w14:textId="77777777" w:rsidR="000C353C" w:rsidRDefault="000C353C" w:rsidP="00710659">
      <w:pPr>
        <w:spacing w:after="0" w:line="240" w:lineRule="auto"/>
      </w:pPr>
      <w:r>
        <w:continuationSeparator/>
      </w:r>
    </w:p>
    <w:p w14:paraId="2CF6752D" w14:textId="77777777" w:rsidR="000C353C" w:rsidRDefault="000C35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ítulo"/>
      <w:tag w:val=""/>
      <w:id w:val="-1711953976"/>
      <w:placeholder>
        <w:docPart w:val="FE424D2CDDE5442A94978CBD7C11238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B72E90F" w14:textId="77777777" w:rsidR="00926CB2" w:rsidRDefault="00DE2F3E" w:rsidP="008402F2">
        <w:pPr>
          <w:pStyle w:val="PageHead"/>
        </w:pPr>
        <w:r>
          <w:t>Práctica de laboratorio: Crear cuentas de usuario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96FAC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02F1DE3" wp14:editId="7A9A43D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5A2A7D"/>
    <w:multiLevelType w:val="multilevel"/>
    <w:tmpl w:val="54940E92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</w:num>
  <w:num w:numId="10">
    <w:abstractNumId w:val="2"/>
    <w:lvlOverride w:ilvl="0">
      <w:lvl w:ilvl="0">
        <w:start w:val="1"/>
        <w:numFmt w:val="decimal"/>
        <w:lvlText w:val="Parte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Paso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2"/>
  </w:num>
  <w:num w:numId="12">
    <w:abstractNumId w:val="2"/>
    <w:lvlOverride w:ilvl="0">
      <w:startOverride w:val="1"/>
      <w:lvl w:ilvl="0">
        <w:start w:val="1"/>
        <w:numFmt w:val="decimal"/>
        <w:lvlText w:val="Parte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Paso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thony">
    <w15:presenceInfo w15:providerId="None" w15:userId="Anthon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6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90A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353C"/>
    <w:rsid w:val="000C5EF2"/>
    <w:rsid w:val="000C6425"/>
    <w:rsid w:val="000C6E6E"/>
    <w:rsid w:val="000C7B7D"/>
    <w:rsid w:val="000D55B4"/>
    <w:rsid w:val="000E65F0"/>
    <w:rsid w:val="000F0024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7EA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118C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33B8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4FFB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207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060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0E81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2F97"/>
    <w:rsid w:val="008B4F20"/>
    <w:rsid w:val="008B68E7"/>
    <w:rsid w:val="008B7FFD"/>
    <w:rsid w:val="008C286A"/>
    <w:rsid w:val="008C2920"/>
    <w:rsid w:val="008C4307"/>
    <w:rsid w:val="008D23DF"/>
    <w:rsid w:val="008D4B62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7469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6A55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329B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2F3E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842"/>
    <w:rsid w:val="00FA3B9F"/>
    <w:rsid w:val="00FA3F06"/>
    <w:rsid w:val="00FA4A26"/>
    <w:rsid w:val="00FA7084"/>
    <w:rsid w:val="00FA7BEF"/>
    <w:rsid w:val="00FB056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06C98E8"/>
  <w15:docId w15:val="{CD1CC373-9E8F-43D9-AD18-1743E61C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8D4B62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FA384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CF26E3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562072"/>
    <w:pPr>
      <w:spacing w:after="480"/>
    </w:pPr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8B2F97"/>
    <w:pPr>
      <w:spacing w:after="240"/>
      <w:ind w:left="720"/>
    </w:pPr>
  </w:style>
  <w:style w:type="paragraph" w:styleId="Encabezado">
    <w:name w:val="header"/>
    <w:basedOn w:val="Normal"/>
    <w:link w:val="Encabezado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E859E3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FA384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FA3842"/>
    <w:rPr>
      <w:rFonts w:eastAsia="Times New Roman"/>
      <w:bCs/>
      <w:color w:val="FFFFFF" w:themeColor="background1"/>
      <w:sz w:val="6"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D531D0"/>
    <w:rPr>
      <w:rFonts w:eastAsia="Times New Roman"/>
      <w:b/>
      <w:bCs/>
      <w:sz w:val="22"/>
      <w:szCs w:val="26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31DCA"/>
    <w:rPr>
      <w:rFonts w:ascii="Courier New" w:eastAsia="Times New Roman" w:hAnsi="Courier New" w:cs="Courier New"/>
      <w:lang w:val="es-419" w:eastAsia="en-US" w:bidi="ar-SA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uentedeprrafopredete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Fuentedeprrafopredeter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E424D2CDDE5442A94978CBD7C112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14120-FAAD-4C28-A98C-0273414636F2}"/>
      </w:docPartPr>
      <w:docPartBody>
        <w:p w:rsidR="004E5C37" w:rsidRDefault="00906372">
          <w:pPr>
            <w:pStyle w:val="FE424D2CDDE5442A94978CBD7C112386"/>
          </w:pPr>
          <w:r>
            <w:rPr>
              <w:rStyle w:val="Textodelmarcadordeposicin"/>
              <w:lang w:val="es-419"/>
            </w:rPr>
            <w:t>[Cargo]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72"/>
    <w:rsid w:val="004E5C37"/>
    <w:rsid w:val="0090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FE424D2CDDE5442A94978CBD7C112386">
    <w:name w:val="FE424D2CDDE5442A94978CBD7C1123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6A196C-A869-4793-9D18-3A8862E80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26</TotalTime>
  <Pages>4</Pages>
  <Words>766</Words>
  <Characters>4213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Práctica de laboratorio: Crear cuentas de usuario</vt:lpstr>
      <vt:lpstr>Lab - Create User Accounts</vt:lpstr>
    </vt:vector>
  </TitlesOfParts>
  <Company>Cisco Systems, Inc.</Company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de laboratorio: Crear cuentas de usuario</dc:title>
  <dc:creator>SP</dc:creator>
  <dc:description>2018</dc:description>
  <cp:lastModifiedBy>Jose Ramirez Perez</cp:lastModifiedBy>
  <cp:revision>7</cp:revision>
  <cp:lastPrinted>2020-12-16T19:32:00Z</cp:lastPrinted>
  <dcterms:created xsi:type="dcterms:W3CDTF">2020-05-08T04:19:00Z</dcterms:created>
  <dcterms:modified xsi:type="dcterms:W3CDTF">2020-12-16T19:48:00Z</dcterms:modified>
</cp:coreProperties>
</file>